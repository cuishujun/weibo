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97" w:rsidRDefault="00037397">
      <w:pPr>
        <w:rPr>
          <w:ins w:id="0" w:author="tony" w:date="2011-07-06T10:24:00Z"/>
          <w:rFonts w:hint="eastAsia"/>
        </w:rPr>
      </w:pPr>
      <w:ins w:id="1" w:author="tony" w:date="2011-07-06T10:24:00Z">
        <w:r>
          <w:rPr>
            <w:rFonts w:hint="eastAsia"/>
          </w:rPr>
          <w:t>写作注意图</w:t>
        </w:r>
      </w:ins>
      <w:ins w:id="2" w:author="tony" w:date="2011-07-06T10:25:00Z">
        <w:r>
          <w:rPr>
            <w:rFonts w:hint="eastAsia"/>
          </w:rPr>
          <w:t>文并茂，同时对每一个图片都要给说明，详细设计和实现要给出流程图等。</w:t>
        </w:r>
      </w:ins>
      <w:r w:rsidR="00742585">
        <w:rPr>
          <w:rFonts w:hint="eastAsia"/>
        </w:rPr>
        <w:tab/>
      </w:r>
    </w:p>
    <w:p w:rsidR="00986347" w:rsidRPr="0074094B" w:rsidRDefault="00742585">
      <w:pPr>
        <w:rPr>
          <w:sz w:val="24"/>
          <w:szCs w:val="24"/>
        </w:rPr>
      </w:pPr>
      <w:r w:rsidRPr="0074094B">
        <w:rPr>
          <w:rFonts w:hint="eastAsia"/>
          <w:sz w:val="24"/>
          <w:szCs w:val="24"/>
        </w:rPr>
        <w:t>微博系统</w:t>
      </w:r>
      <w:del w:id="3" w:author="tony" w:date="2011-07-06T10:07:00Z">
        <w:r w:rsidRPr="0074094B" w:rsidDel="00D2353F">
          <w:rPr>
            <w:rFonts w:hint="eastAsia"/>
            <w:sz w:val="24"/>
            <w:szCs w:val="24"/>
          </w:rPr>
          <w:delText>（类</w:delText>
        </w:r>
        <w:r w:rsidRPr="0074094B" w:rsidDel="00D2353F">
          <w:rPr>
            <w:rFonts w:hint="eastAsia"/>
            <w:sz w:val="24"/>
            <w:szCs w:val="24"/>
          </w:rPr>
          <w:delText>Twitter</w:delText>
        </w:r>
        <w:r w:rsidRPr="0074094B" w:rsidDel="00D2353F">
          <w:rPr>
            <w:rFonts w:hint="eastAsia"/>
            <w:sz w:val="24"/>
            <w:szCs w:val="24"/>
          </w:rPr>
          <w:delText>）</w:delText>
        </w:r>
      </w:del>
      <w:r w:rsidRPr="0074094B">
        <w:rPr>
          <w:rFonts w:hint="eastAsia"/>
          <w:sz w:val="24"/>
          <w:szCs w:val="24"/>
        </w:rPr>
        <w:t>的设计与实现</w:t>
      </w:r>
      <w:r w:rsidRPr="0074094B">
        <w:rPr>
          <w:rFonts w:hint="eastAsia"/>
          <w:sz w:val="24"/>
          <w:szCs w:val="24"/>
        </w:rPr>
        <w:t xml:space="preserve">  </w:t>
      </w:r>
      <w:r w:rsidRPr="0074094B">
        <w:rPr>
          <w:rFonts w:hint="eastAsia"/>
          <w:sz w:val="24"/>
          <w:szCs w:val="24"/>
        </w:rPr>
        <w:t>写作大纲</w:t>
      </w:r>
    </w:p>
    <w:p w:rsidR="00742585" w:rsidRPr="0074094B" w:rsidRDefault="00D2353F">
      <w:pPr>
        <w:rPr>
          <w:sz w:val="24"/>
          <w:szCs w:val="24"/>
        </w:rPr>
      </w:pPr>
      <w:ins w:id="4" w:author="tony" w:date="2011-07-06T10:05:00Z">
        <w:r>
          <w:rPr>
            <w:rFonts w:hint="eastAsia"/>
            <w:sz w:val="24"/>
            <w:szCs w:val="24"/>
          </w:rPr>
          <w:t>题目方面，</w:t>
        </w:r>
      </w:ins>
      <w:ins w:id="5" w:author="tony" w:date="2011-07-06T10:06:00Z">
        <w:r>
          <w:rPr>
            <w:rFonts w:hint="eastAsia"/>
            <w:sz w:val="24"/>
            <w:szCs w:val="24"/>
          </w:rPr>
          <w:t>微博系统太大了，因此要加上一个定语，可以是面向企业级的这种范围，或者就是基于</w:t>
        </w:r>
        <w:r>
          <w:rPr>
            <w:rFonts w:hint="eastAsia"/>
            <w:sz w:val="24"/>
            <w:szCs w:val="24"/>
          </w:rPr>
          <w:t>xxx</w:t>
        </w:r>
      </w:ins>
      <w:ins w:id="6" w:author="tony" w:date="2011-07-06T10:07:00Z">
        <w:r>
          <w:rPr>
            <w:rFonts w:hint="eastAsia"/>
            <w:sz w:val="24"/>
            <w:szCs w:val="24"/>
          </w:rPr>
          <w:t>技术的，否则就是太大了，不好完成。</w:t>
        </w:r>
      </w:ins>
    </w:p>
    <w:p w:rsidR="00742585" w:rsidRPr="0074094B" w:rsidRDefault="00742585">
      <w:pPr>
        <w:rPr>
          <w:sz w:val="24"/>
          <w:szCs w:val="24"/>
        </w:rPr>
      </w:pPr>
      <w:r w:rsidRPr="0074094B">
        <w:rPr>
          <w:rFonts w:hint="eastAsia"/>
          <w:sz w:val="24"/>
          <w:szCs w:val="24"/>
        </w:rPr>
        <w:t>第一章</w:t>
      </w:r>
      <w:r w:rsidRPr="0074094B">
        <w:rPr>
          <w:rFonts w:hint="eastAsia"/>
          <w:sz w:val="24"/>
          <w:szCs w:val="24"/>
        </w:rPr>
        <w:t xml:space="preserve"> </w:t>
      </w:r>
      <w:r w:rsidRPr="0074094B">
        <w:rPr>
          <w:rFonts w:hint="eastAsia"/>
          <w:sz w:val="24"/>
          <w:szCs w:val="24"/>
        </w:rPr>
        <w:t>绪论</w:t>
      </w:r>
    </w:p>
    <w:p w:rsidR="00742585" w:rsidRPr="0074094B" w:rsidRDefault="00742585">
      <w:pPr>
        <w:rPr>
          <w:sz w:val="24"/>
          <w:szCs w:val="24"/>
        </w:rPr>
      </w:pPr>
      <w:r w:rsidRPr="0074094B">
        <w:rPr>
          <w:rFonts w:hint="eastAsia"/>
          <w:sz w:val="24"/>
          <w:szCs w:val="24"/>
        </w:rPr>
        <w:tab/>
      </w:r>
      <w:r w:rsidR="005345FD">
        <w:rPr>
          <w:rFonts w:hint="eastAsia"/>
          <w:sz w:val="24"/>
          <w:szCs w:val="24"/>
        </w:rPr>
        <w:t>1.1</w:t>
      </w:r>
      <w:r w:rsidRPr="0074094B">
        <w:rPr>
          <w:rFonts w:hint="eastAsia"/>
          <w:sz w:val="24"/>
          <w:szCs w:val="24"/>
        </w:rPr>
        <w:t xml:space="preserve">  </w:t>
      </w:r>
      <w:ins w:id="7" w:author="tony" w:date="2011-07-06T10:03:00Z">
        <w:r w:rsidR="00D2353F">
          <w:rPr>
            <w:rFonts w:hint="eastAsia"/>
            <w:sz w:val="24"/>
            <w:szCs w:val="24"/>
          </w:rPr>
          <w:t>研究背景与意义</w:t>
        </w:r>
      </w:ins>
      <w:del w:id="8" w:author="tony" w:date="2011-07-06T10:03:00Z">
        <w:r w:rsidRPr="0074094B" w:rsidDel="00D2353F">
          <w:rPr>
            <w:rFonts w:hint="eastAsia"/>
            <w:sz w:val="24"/>
            <w:szCs w:val="24"/>
          </w:rPr>
          <w:delText>微博系统介绍</w:delText>
        </w:r>
      </w:del>
    </w:p>
    <w:p w:rsidR="00742585" w:rsidRPr="0074094B" w:rsidDel="00D2353F" w:rsidRDefault="00742585">
      <w:pPr>
        <w:rPr>
          <w:del w:id="9" w:author="tony" w:date="2011-07-06T10:04:00Z"/>
          <w:sz w:val="24"/>
          <w:szCs w:val="24"/>
        </w:rPr>
      </w:pPr>
      <w:r w:rsidRPr="0074094B">
        <w:rPr>
          <w:rFonts w:hint="eastAsia"/>
          <w:sz w:val="24"/>
          <w:szCs w:val="24"/>
        </w:rPr>
        <w:tab/>
      </w:r>
      <w:r w:rsidR="005345FD">
        <w:rPr>
          <w:rFonts w:hint="eastAsia"/>
          <w:sz w:val="24"/>
          <w:szCs w:val="24"/>
        </w:rPr>
        <w:t xml:space="preserve">1.2 </w:t>
      </w:r>
      <w:r w:rsidR="00F9699F">
        <w:rPr>
          <w:rFonts w:hint="eastAsia"/>
          <w:sz w:val="24"/>
          <w:szCs w:val="24"/>
        </w:rPr>
        <w:t xml:space="preserve"> </w:t>
      </w:r>
      <w:ins w:id="10" w:author="tony" w:date="2011-07-06T10:04:00Z">
        <w:r w:rsidR="00D2353F">
          <w:rPr>
            <w:rFonts w:hint="eastAsia"/>
            <w:sz w:val="24"/>
            <w:szCs w:val="24"/>
          </w:rPr>
          <w:t>本课题的研究进展</w:t>
        </w:r>
      </w:ins>
      <w:del w:id="11" w:author="tony" w:date="2011-07-06T10:04:00Z">
        <w:r w:rsidRPr="0074094B" w:rsidDel="00D2353F">
          <w:rPr>
            <w:rFonts w:hint="eastAsia"/>
            <w:sz w:val="24"/>
            <w:szCs w:val="24"/>
          </w:rPr>
          <w:delText>当前国内外的微博系统的概述</w:delText>
        </w:r>
      </w:del>
    </w:p>
    <w:p w:rsidR="00742585" w:rsidRPr="0074094B" w:rsidRDefault="00742585">
      <w:pPr>
        <w:rPr>
          <w:sz w:val="24"/>
          <w:szCs w:val="24"/>
        </w:rPr>
      </w:pPr>
      <w:r w:rsidRPr="0074094B">
        <w:rPr>
          <w:rFonts w:hint="eastAsia"/>
          <w:sz w:val="24"/>
          <w:szCs w:val="24"/>
        </w:rPr>
        <w:tab/>
      </w:r>
      <w:r w:rsidR="005345FD">
        <w:rPr>
          <w:rFonts w:hint="eastAsia"/>
          <w:sz w:val="24"/>
          <w:szCs w:val="24"/>
        </w:rPr>
        <w:t>1.3</w:t>
      </w:r>
      <w:r w:rsidR="00F9699F">
        <w:rPr>
          <w:rFonts w:hint="eastAsia"/>
          <w:sz w:val="24"/>
          <w:szCs w:val="24"/>
        </w:rPr>
        <w:t xml:space="preserve"> </w:t>
      </w:r>
      <w:r w:rsidR="00D432AA">
        <w:rPr>
          <w:rFonts w:hint="eastAsia"/>
          <w:sz w:val="24"/>
          <w:szCs w:val="24"/>
        </w:rPr>
        <w:t xml:space="preserve"> </w:t>
      </w:r>
      <w:r w:rsidRPr="0074094B">
        <w:rPr>
          <w:rFonts w:hint="eastAsia"/>
          <w:sz w:val="24"/>
          <w:szCs w:val="24"/>
        </w:rPr>
        <w:t>本文的主要工作和</w:t>
      </w:r>
      <w:del w:id="12" w:author="tony" w:date="2011-07-06T10:04:00Z">
        <w:r w:rsidRPr="0074094B" w:rsidDel="00D2353F">
          <w:rPr>
            <w:rFonts w:hint="eastAsia"/>
            <w:sz w:val="24"/>
            <w:szCs w:val="24"/>
          </w:rPr>
          <w:delText>预期</w:delText>
        </w:r>
      </w:del>
      <w:ins w:id="13" w:author="tony" w:date="2011-07-06T10:04:00Z">
        <w:r w:rsidR="00D2353F">
          <w:rPr>
            <w:rFonts w:hint="eastAsia"/>
            <w:sz w:val="24"/>
            <w:szCs w:val="24"/>
          </w:rPr>
          <w:t>研究内容</w:t>
        </w:r>
      </w:ins>
      <w:del w:id="14" w:author="tony" w:date="2011-07-06T10:04:00Z">
        <w:r w:rsidRPr="0074094B" w:rsidDel="00D2353F">
          <w:rPr>
            <w:rFonts w:hint="eastAsia"/>
            <w:sz w:val="24"/>
            <w:szCs w:val="24"/>
          </w:rPr>
          <w:delText>目标</w:delText>
        </w:r>
      </w:del>
      <w:ins w:id="15" w:author="tony" w:date="2011-07-06T10:04:00Z">
        <w:r w:rsidR="00D2353F">
          <w:rPr>
            <w:rFonts w:hint="eastAsia"/>
            <w:sz w:val="24"/>
            <w:szCs w:val="24"/>
          </w:rPr>
          <w:t>[</w:t>
        </w:r>
        <w:r w:rsidR="00D2353F">
          <w:rPr>
            <w:rFonts w:hint="eastAsia"/>
            <w:sz w:val="24"/>
            <w:szCs w:val="24"/>
          </w:rPr>
          <w:t>注意第一章是八股文，严格按照学院模板</w:t>
        </w:r>
        <w:r w:rsidR="00D2353F">
          <w:rPr>
            <w:rFonts w:hint="eastAsia"/>
            <w:sz w:val="24"/>
            <w:szCs w:val="24"/>
          </w:rPr>
          <w:t>]</w:t>
        </w:r>
      </w:ins>
    </w:p>
    <w:p w:rsidR="0074094B" w:rsidRPr="00D2353F" w:rsidRDefault="0074094B">
      <w:pPr>
        <w:rPr>
          <w:sz w:val="24"/>
          <w:szCs w:val="24"/>
        </w:rPr>
      </w:pPr>
    </w:p>
    <w:p w:rsidR="00F9699F" w:rsidRDefault="00F969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微博系统</w:t>
      </w:r>
      <w:del w:id="16" w:author="tony" w:date="2011-07-06T10:07:00Z">
        <w:r w:rsidDel="00D2353F">
          <w:rPr>
            <w:rFonts w:hint="eastAsia"/>
            <w:sz w:val="24"/>
            <w:szCs w:val="24"/>
          </w:rPr>
          <w:delText>功能</w:delText>
        </w:r>
      </w:del>
      <w:r>
        <w:rPr>
          <w:rFonts w:hint="eastAsia"/>
          <w:sz w:val="24"/>
          <w:szCs w:val="24"/>
        </w:rPr>
        <w:t>概述</w:t>
      </w:r>
    </w:p>
    <w:p w:rsidR="00F9699F" w:rsidRDefault="00F969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345FD">
        <w:rPr>
          <w:rFonts w:hint="eastAsia"/>
          <w:sz w:val="24"/>
          <w:szCs w:val="24"/>
        </w:rPr>
        <w:t>2.1</w:t>
      </w:r>
      <w:r w:rsidR="00D432AA">
        <w:rPr>
          <w:rFonts w:hint="eastAsia"/>
          <w:sz w:val="24"/>
          <w:szCs w:val="24"/>
        </w:rPr>
        <w:t xml:space="preserve"> </w:t>
      </w:r>
      <w:r w:rsidRPr="0074094B">
        <w:rPr>
          <w:rFonts w:hint="eastAsia"/>
          <w:sz w:val="24"/>
          <w:szCs w:val="24"/>
        </w:rPr>
        <w:t>系统用例分析</w:t>
      </w:r>
    </w:p>
    <w:p w:rsidR="00F9699F" w:rsidRDefault="00F969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345FD"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 xml:space="preserve"> </w:t>
      </w:r>
      <w:r w:rsidR="00D432AA">
        <w:rPr>
          <w:rFonts w:hint="eastAsia"/>
          <w:sz w:val="24"/>
          <w:szCs w:val="24"/>
        </w:rPr>
        <w:t xml:space="preserve"> </w:t>
      </w:r>
      <w:r w:rsidR="00183CA2">
        <w:rPr>
          <w:rFonts w:hint="eastAsia"/>
          <w:sz w:val="24"/>
          <w:szCs w:val="24"/>
        </w:rPr>
        <w:t>功能模块介绍</w:t>
      </w:r>
    </w:p>
    <w:p w:rsidR="00F9699F" w:rsidRPr="00F9699F" w:rsidRDefault="00F9699F">
      <w:pPr>
        <w:rPr>
          <w:sz w:val="24"/>
          <w:szCs w:val="24"/>
        </w:rPr>
      </w:pPr>
    </w:p>
    <w:p w:rsidR="00742585" w:rsidRPr="0074094B" w:rsidRDefault="00742585">
      <w:pPr>
        <w:rPr>
          <w:sz w:val="24"/>
          <w:szCs w:val="24"/>
        </w:rPr>
      </w:pPr>
      <w:r w:rsidRPr="0074094B">
        <w:rPr>
          <w:rFonts w:hint="eastAsia"/>
          <w:sz w:val="24"/>
          <w:szCs w:val="24"/>
        </w:rPr>
        <w:t>第</w:t>
      </w:r>
      <w:r w:rsidR="00F9699F">
        <w:rPr>
          <w:rFonts w:hint="eastAsia"/>
          <w:sz w:val="24"/>
          <w:szCs w:val="24"/>
        </w:rPr>
        <w:t>三</w:t>
      </w:r>
      <w:r w:rsidRPr="0074094B">
        <w:rPr>
          <w:rFonts w:hint="eastAsia"/>
          <w:sz w:val="24"/>
          <w:szCs w:val="24"/>
        </w:rPr>
        <w:t>章</w:t>
      </w:r>
      <w:r w:rsidRPr="0074094B">
        <w:rPr>
          <w:rFonts w:hint="eastAsia"/>
          <w:sz w:val="24"/>
          <w:szCs w:val="24"/>
        </w:rPr>
        <w:t xml:space="preserve"> </w:t>
      </w:r>
      <w:r w:rsidRPr="0074094B">
        <w:rPr>
          <w:rFonts w:hint="eastAsia"/>
          <w:sz w:val="24"/>
          <w:szCs w:val="24"/>
        </w:rPr>
        <w:t>微博系统</w:t>
      </w:r>
      <w:ins w:id="17" w:author="tony" w:date="2011-07-06T10:07:00Z">
        <w:r w:rsidR="00D2353F">
          <w:rPr>
            <w:rFonts w:hint="eastAsia"/>
            <w:sz w:val="24"/>
            <w:szCs w:val="24"/>
          </w:rPr>
          <w:t>的</w:t>
        </w:r>
      </w:ins>
      <w:r w:rsidRPr="0074094B">
        <w:rPr>
          <w:rFonts w:hint="eastAsia"/>
          <w:sz w:val="24"/>
          <w:szCs w:val="24"/>
        </w:rPr>
        <w:t>架构</w:t>
      </w:r>
      <w:del w:id="18" w:author="tony" w:date="2011-07-06T10:07:00Z">
        <w:r w:rsidR="005345FD" w:rsidDel="00D2353F">
          <w:rPr>
            <w:rFonts w:hint="eastAsia"/>
            <w:sz w:val="24"/>
            <w:szCs w:val="24"/>
          </w:rPr>
          <w:delText>及</w:delText>
        </w:r>
      </w:del>
      <w:r w:rsidR="005345FD">
        <w:rPr>
          <w:rFonts w:hint="eastAsia"/>
          <w:sz w:val="24"/>
          <w:szCs w:val="24"/>
        </w:rPr>
        <w:t>设计</w:t>
      </w:r>
    </w:p>
    <w:p w:rsidR="005345FD" w:rsidRDefault="00742585">
      <w:pPr>
        <w:rPr>
          <w:sz w:val="24"/>
          <w:szCs w:val="24"/>
        </w:rPr>
      </w:pPr>
      <w:r w:rsidRPr="0074094B">
        <w:rPr>
          <w:rFonts w:hint="eastAsia"/>
          <w:sz w:val="24"/>
          <w:szCs w:val="24"/>
        </w:rPr>
        <w:tab/>
      </w:r>
      <w:r w:rsidR="005345FD">
        <w:rPr>
          <w:rFonts w:hint="eastAsia"/>
          <w:sz w:val="24"/>
          <w:szCs w:val="24"/>
        </w:rPr>
        <w:t>3.</w:t>
      </w:r>
      <w:r w:rsidR="003E70C2">
        <w:rPr>
          <w:rFonts w:hint="eastAsia"/>
          <w:sz w:val="24"/>
          <w:szCs w:val="24"/>
        </w:rPr>
        <w:t>1</w:t>
      </w:r>
      <w:r w:rsidR="00D432AA">
        <w:rPr>
          <w:rFonts w:hint="eastAsia"/>
          <w:sz w:val="24"/>
          <w:szCs w:val="24"/>
        </w:rPr>
        <w:t xml:space="preserve"> </w:t>
      </w:r>
      <w:r w:rsidR="008916DB">
        <w:rPr>
          <w:rFonts w:hint="eastAsia"/>
          <w:sz w:val="24"/>
          <w:szCs w:val="24"/>
        </w:rPr>
        <w:t>系统架构解析</w:t>
      </w:r>
      <w:del w:id="19" w:author="tony" w:date="2011-07-06T10:07:00Z">
        <w:r w:rsidR="005345FD" w:rsidDel="00D2353F">
          <w:rPr>
            <w:rFonts w:hint="eastAsia"/>
            <w:sz w:val="24"/>
            <w:szCs w:val="24"/>
          </w:rPr>
          <w:delText>‘</w:delText>
        </w:r>
      </w:del>
    </w:p>
    <w:p w:rsidR="008916DB" w:rsidRDefault="00891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32AA">
        <w:rPr>
          <w:rFonts w:hint="eastAsia"/>
          <w:sz w:val="24"/>
          <w:szCs w:val="24"/>
        </w:rPr>
        <w:t>3.</w:t>
      </w:r>
      <w:r w:rsidR="003E70C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BA0332">
        <w:rPr>
          <w:rFonts w:hint="eastAsia"/>
          <w:sz w:val="24"/>
          <w:szCs w:val="24"/>
        </w:rPr>
        <w:t>开发框架及工具介绍</w:t>
      </w:r>
    </w:p>
    <w:p w:rsidR="00BA0332" w:rsidRDefault="00BA03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3.2.1 Ruby On Rails </w:t>
      </w:r>
      <w:r>
        <w:rPr>
          <w:rFonts w:hint="eastAsia"/>
          <w:sz w:val="24"/>
          <w:szCs w:val="24"/>
        </w:rPr>
        <w:t>框架</w:t>
      </w:r>
      <w:del w:id="20" w:author="tony" w:date="2011-07-06T10:07:00Z">
        <w:r w:rsidDel="00D2353F">
          <w:rPr>
            <w:rFonts w:hint="eastAsia"/>
            <w:sz w:val="24"/>
            <w:szCs w:val="24"/>
          </w:rPr>
          <w:delText>介绍</w:delText>
        </w:r>
      </w:del>
    </w:p>
    <w:p w:rsidR="00BA0332" w:rsidRDefault="00BA03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3.2.2 MySQL </w:t>
      </w:r>
      <w:r>
        <w:rPr>
          <w:rFonts w:hint="eastAsia"/>
          <w:sz w:val="24"/>
          <w:szCs w:val="24"/>
        </w:rPr>
        <w:t>数据库</w:t>
      </w:r>
      <w:del w:id="21" w:author="tony" w:date="2011-07-06T10:08:00Z">
        <w:r w:rsidDel="00D2353F">
          <w:rPr>
            <w:rFonts w:hint="eastAsia"/>
            <w:sz w:val="24"/>
            <w:szCs w:val="24"/>
          </w:rPr>
          <w:delText>介绍</w:delText>
        </w:r>
      </w:del>
    </w:p>
    <w:p w:rsidR="00BA0332" w:rsidRDefault="00BA03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3.2.3 </w:t>
      </w:r>
      <w:r>
        <w:rPr>
          <w:rFonts w:hint="eastAsia"/>
          <w:sz w:val="24"/>
          <w:szCs w:val="24"/>
        </w:rPr>
        <w:t>部署服务器</w:t>
      </w:r>
      <w:del w:id="22" w:author="tony" w:date="2011-07-06T10:08:00Z">
        <w:r w:rsidDel="00D2353F">
          <w:rPr>
            <w:rFonts w:hint="eastAsia"/>
            <w:sz w:val="24"/>
            <w:szCs w:val="24"/>
          </w:rPr>
          <w:delText>介绍</w:delText>
        </w:r>
      </w:del>
      <w:r>
        <w:rPr>
          <w:rFonts w:hint="eastAsia"/>
          <w:sz w:val="24"/>
          <w:szCs w:val="24"/>
        </w:rPr>
        <w:tab/>
      </w:r>
    </w:p>
    <w:p w:rsidR="00977E7E" w:rsidRDefault="002108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6DB" w:rsidRDefault="00891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F9699F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 xml:space="preserve"> </w:t>
      </w:r>
      <w:ins w:id="23" w:author="tony" w:date="2011-07-06T10:08:00Z">
        <w:r w:rsidR="00D2353F">
          <w:rPr>
            <w:rFonts w:hint="eastAsia"/>
            <w:sz w:val="24"/>
            <w:szCs w:val="24"/>
          </w:rPr>
          <w:t>微博</w:t>
        </w:r>
      </w:ins>
      <w:r>
        <w:rPr>
          <w:rFonts w:hint="eastAsia"/>
          <w:sz w:val="24"/>
          <w:szCs w:val="24"/>
        </w:rPr>
        <w:t>系统</w:t>
      </w:r>
      <w:ins w:id="24" w:author="tony" w:date="2011-07-06T10:08:00Z">
        <w:r w:rsidR="00D2353F">
          <w:rPr>
            <w:rFonts w:hint="eastAsia"/>
            <w:sz w:val="24"/>
            <w:szCs w:val="24"/>
          </w:rPr>
          <w:t>的详细</w:t>
        </w:r>
      </w:ins>
      <w:r>
        <w:rPr>
          <w:rFonts w:hint="eastAsia"/>
          <w:sz w:val="24"/>
          <w:szCs w:val="24"/>
        </w:rPr>
        <w:t>设计及优化</w:t>
      </w:r>
    </w:p>
    <w:p w:rsidR="008916DB" w:rsidRDefault="00891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4.1</w:t>
      </w:r>
      <w:r w:rsidR="00F969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数据结构</w:t>
      </w:r>
      <w:del w:id="25" w:author="tony" w:date="2011-07-06T10:08:00Z">
        <w:r w:rsidDel="00D2353F">
          <w:rPr>
            <w:rFonts w:hint="eastAsia"/>
            <w:sz w:val="24"/>
            <w:szCs w:val="24"/>
          </w:rPr>
          <w:delText>分析</w:delText>
        </w:r>
      </w:del>
      <w:ins w:id="26" w:author="tony" w:date="2011-07-06T10:08:00Z">
        <w:r w:rsidR="00D2353F">
          <w:rPr>
            <w:rFonts w:hint="eastAsia"/>
            <w:sz w:val="24"/>
            <w:szCs w:val="24"/>
          </w:rPr>
          <w:t>设计</w:t>
        </w:r>
      </w:ins>
    </w:p>
    <w:p w:rsidR="00243672" w:rsidRDefault="00243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数据表结构</w:t>
      </w:r>
    </w:p>
    <w:p w:rsidR="008916DB" w:rsidRDefault="00891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4.2</w:t>
      </w:r>
      <w:del w:id="27" w:author="tony" w:date="2011-07-06T10:08:00Z">
        <w:r w:rsidR="00F9699F" w:rsidDel="00D2353F">
          <w:rPr>
            <w:rFonts w:hint="eastAsia"/>
            <w:sz w:val="24"/>
            <w:szCs w:val="24"/>
          </w:rPr>
          <w:delText xml:space="preserve"> </w:delText>
        </w:r>
        <w:r w:rsidDel="00D2353F">
          <w:rPr>
            <w:rFonts w:hint="eastAsia"/>
            <w:sz w:val="24"/>
            <w:szCs w:val="24"/>
          </w:rPr>
          <w:delText>采用</w:delText>
        </w:r>
      </w:del>
      <w:r>
        <w:rPr>
          <w:rFonts w:hint="eastAsia"/>
          <w:sz w:val="24"/>
          <w:szCs w:val="24"/>
        </w:rPr>
        <w:t>异步消息框架</w:t>
      </w:r>
      <w:ins w:id="28" w:author="tony" w:date="2011-07-06T10:08:00Z">
        <w:r w:rsidR="00D2353F">
          <w:rPr>
            <w:rFonts w:hint="eastAsia"/>
            <w:sz w:val="24"/>
            <w:szCs w:val="24"/>
          </w:rPr>
          <w:t>的设计</w:t>
        </w:r>
      </w:ins>
      <w:del w:id="29" w:author="tony" w:date="2011-07-06T10:08:00Z">
        <w:r w:rsidDel="00D2353F">
          <w:rPr>
            <w:rFonts w:hint="eastAsia"/>
            <w:sz w:val="24"/>
            <w:szCs w:val="24"/>
          </w:rPr>
          <w:delText>提高性能</w:delText>
        </w:r>
      </w:del>
      <w:ins w:id="30" w:author="tony" w:date="2011-07-06T10:08:00Z">
        <w:r w:rsidR="00D2353F">
          <w:rPr>
            <w:rFonts w:hint="eastAsia"/>
            <w:sz w:val="24"/>
            <w:szCs w:val="24"/>
          </w:rPr>
          <w:t>[</w:t>
        </w:r>
        <w:r w:rsidR="00D2353F">
          <w:rPr>
            <w:rFonts w:hint="eastAsia"/>
            <w:sz w:val="24"/>
            <w:szCs w:val="24"/>
          </w:rPr>
          <w:t>注意标题一定是一个名词</w:t>
        </w:r>
        <w:r w:rsidR="00D2353F">
          <w:rPr>
            <w:rFonts w:hint="eastAsia"/>
            <w:sz w:val="24"/>
            <w:szCs w:val="24"/>
          </w:rPr>
          <w:t>]</w:t>
        </w:r>
      </w:ins>
    </w:p>
    <w:p w:rsidR="00243672" w:rsidRDefault="00243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异步消息系统介绍</w:t>
      </w:r>
    </w:p>
    <w:p w:rsidR="00243672" w:rsidRDefault="00243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集成异步消息框架</w:t>
      </w:r>
    </w:p>
    <w:p w:rsidR="00243672" w:rsidRDefault="00243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性能对比测试</w:t>
      </w:r>
    </w:p>
    <w:p w:rsidR="008916DB" w:rsidRDefault="00891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4.3</w:t>
      </w:r>
      <w:r w:rsidR="00F9699F">
        <w:rPr>
          <w:rFonts w:hint="eastAsia"/>
          <w:sz w:val="24"/>
          <w:szCs w:val="24"/>
        </w:rPr>
        <w:t xml:space="preserve"> </w:t>
      </w:r>
      <w:del w:id="31" w:author="tony" w:date="2011-07-06T10:08:00Z">
        <w:r w:rsidR="00D35F3C" w:rsidDel="00D2353F">
          <w:rPr>
            <w:rFonts w:hint="eastAsia"/>
            <w:sz w:val="24"/>
            <w:szCs w:val="24"/>
          </w:rPr>
          <w:delText>应</w:delText>
        </w:r>
        <w:r w:rsidDel="00D2353F">
          <w:rPr>
            <w:rFonts w:hint="eastAsia"/>
            <w:sz w:val="24"/>
            <w:szCs w:val="24"/>
          </w:rPr>
          <w:delText>用</w:delText>
        </w:r>
      </w:del>
      <w:r>
        <w:rPr>
          <w:rFonts w:hint="eastAsia"/>
          <w:sz w:val="24"/>
          <w:szCs w:val="24"/>
        </w:rPr>
        <w:t>缓存</w:t>
      </w:r>
      <w:ins w:id="32" w:author="tony" w:date="2011-07-06T10:08:00Z">
        <w:r w:rsidR="00D2353F">
          <w:rPr>
            <w:rFonts w:hint="eastAsia"/>
            <w:sz w:val="24"/>
            <w:szCs w:val="24"/>
          </w:rPr>
          <w:t>机制的</w:t>
        </w:r>
      </w:ins>
      <w:ins w:id="33" w:author="tony" w:date="2011-07-06T10:09:00Z">
        <w:r w:rsidR="00D2353F">
          <w:rPr>
            <w:rFonts w:hint="eastAsia"/>
            <w:sz w:val="24"/>
            <w:szCs w:val="24"/>
          </w:rPr>
          <w:t>设计</w:t>
        </w:r>
      </w:ins>
      <w:r>
        <w:rPr>
          <w:rFonts w:hint="eastAsia"/>
          <w:sz w:val="24"/>
          <w:szCs w:val="24"/>
        </w:rPr>
        <w:t>提高性能</w:t>
      </w:r>
    </w:p>
    <w:p w:rsidR="008A1FCA" w:rsidRDefault="008A1F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3.1 Memcached</w:t>
      </w:r>
      <w:r>
        <w:rPr>
          <w:rFonts w:hint="eastAsia"/>
          <w:sz w:val="24"/>
          <w:szCs w:val="24"/>
        </w:rPr>
        <w:t>缓存框架介绍</w:t>
      </w:r>
    </w:p>
    <w:p w:rsidR="008A1FCA" w:rsidRDefault="008A1F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集成缓存方案</w:t>
      </w:r>
    </w:p>
    <w:p w:rsidR="001E6B16" w:rsidRPr="008A1FCA" w:rsidRDefault="001E6B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4.3.3 </w:t>
      </w:r>
      <w:r>
        <w:rPr>
          <w:rFonts w:hint="eastAsia"/>
          <w:sz w:val="24"/>
          <w:szCs w:val="24"/>
        </w:rPr>
        <w:t>性能对比测试</w:t>
      </w:r>
    </w:p>
    <w:p w:rsidR="008916DB" w:rsidRDefault="008916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E6B16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4.</w:t>
      </w:r>
      <w:del w:id="34" w:author="tony" w:date="2011-07-06T10:09:00Z">
        <w:r w:rsidR="00F9699F" w:rsidDel="00D2353F">
          <w:rPr>
            <w:rFonts w:hint="eastAsia"/>
            <w:sz w:val="24"/>
            <w:szCs w:val="24"/>
          </w:rPr>
          <w:delText xml:space="preserve"> </w:delText>
        </w:r>
        <w:r w:rsidDel="00D2353F">
          <w:rPr>
            <w:rFonts w:hint="eastAsia"/>
            <w:sz w:val="24"/>
            <w:szCs w:val="24"/>
          </w:rPr>
          <w:delText>应对大数据量的</w:delText>
        </w:r>
      </w:del>
      <w:r>
        <w:rPr>
          <w:rFonts w:hint="eastAsia"/>
          <w:sz w:val="24"/>
          <w:szCs w:val="24"/>
        </w:rPr>
        <w:t>数据库分库</w:t>
      </w:r>
      <w:ins w:id="35" w:author="tony" w:date="2011-07-06T10:09:00Z">
        <w:r w:rsidR="00D2353F">
          <w:rPr>
            <w:rFonts w:hint="eastAsia"/>
            <w:sz w:val="24"/>
            <w:szCs w:val="24"/>
          </w:rPr>
          <w:t>技术的设计</w:t>
        </w:r>
      </w:ins>
      <w:del w:id="36" w:author="tony" w:date="2011-07-06T10:09:00Z">
        <w:r w:rsidDel="00D2353F">
          <w:rPr>
            <w:rFonts w:hint="eastAsia"/>
            <w:sz w:val="24"/>
            <w:szCs w:val="24"/>
          </w:rPr>
          <w:delText>研究</w:delText>
        </w:r>
      </w:del>
    </w:p>
    <w:p w:rsidR="00977E7E" w:rsidRDefault="001E6B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4.4.1 MySQL </w:t>
      </w:r>
      <w:r>
        <w:rPr>
          <w:rFonts w:hint="eastAsia"/>
          <w:sz w:val="24"/>
          <w:szCs w:val="24"/>
        </w:rPr>
        <w:t>分库方案介绍</w:t>
      </w:r>
    </w:p>
    <w:p w:rsidR="001E6B16" w:rsidRPr="001E6B16" w:rsidRDefault="001E6B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4.4.2 </w:t>
      </w:r>
      <w:r w:rsidR="00B839FE">
        <w:rPr>
          <w:rFonts w:hint="eastAsia"/>
          <w:sz w:val="24"/>
          <w:szCs w:val="24"/>
        </w:rPr>
        <w:t>分库之后的性能分析</w:t>
      </w:r>
    </w:p>
    <w:p w:rsidR="001E6B16" w:rsidRDefault="00D2353F">
      <w:pPr>
        <w:rPr>
          <w:ins w:id="37" w:author="tony" w:date="2011-07-06T10:23:00Z"/>
          <w:rFonts w:hint="eastAsia"/>
          <w:sz w:val="24"/>
          <w:szCs w:val="24"/>
        </w:rPr>
      </w:pPr>
      <w:ins w:id="38" w:author="tony" w:date="2011-07-06T10:09:00Z">
        <w:r>
          <w:rPr>
            <w:rFonts w:hint="eastAsia"/>
            <w:sz w:val="24"/>
            <w:szCs w:val="24"/>
          </w:rPr>
          <w:t>[</w:t>
        </w:r>
        <w:r>
          <w:rPr>
            <w:rFonts w:hint="eastAsia"/>
            <w:sz w:val="24"/>
            <w:szCs w:val="24"/>
          </w:rPr>
          <w:t>注意本部分的写作要和第三章的架构设计相匹配</w:t>
        </w:r>
        <w:r>
          <w:rPr>
            <w:rFonts w:hint="eastAsia"/>
            <w:sz w:val="24"/>
            <w:szCs w:val="24"/>
          </w:rPr>
          <w:t>]</w:t>
        </w:r>
      </w:ins>
    </w:p>
    <w:p w:rsidR="00D2353F" w:rsidRDefault="00D2353F">
      <w:pPr>
        <w:rPr>
          <w:ins w:id="39" w:author="tony" w:date="2011-07-06T10:24:00Z"/>
          <w:rFonts w:hint="eastAsia"/>
          <w:sz w:val="24"/>
          <w:szCs w:val="24"/>
        </w:rPr>
      </w:pPr>
      <w:ins w:id="40" w:author="tony" w:date="2011-07-06T10:23:00Z">
        <w:r>
          <w:rPr>
            <w:rFonts w:hint="eastAsia"/>
            <w:sz w:val="24"/>
            <w:szCs w:val="24"/>
          </w:rPr>
          <w:t>第五章</w:t>
        </w:r>
        <w:r>
          <w:rPr>
            <w:rFonts w:hint="eastAsia"/>
            <w:sz w:val="24"/>
            <w:szCs w:val="24"/>
          </w:rPr>
          <w:t xml:space="preserve">  </w:t>
        </w:r>
        <w:r>
          <w:rPr>
            <w:rFonts w:hint="eastAsia"/>
            <w:sz w:val="24"/>
            <w:szCs w:val="24"/>
          </w:rPr>
          <w:t>微博系统的测试与</w:t>
        </w:r>
      </w:ins>
      <w:ins w:id="41" w:author="tony" w:date="2011-07-06T10:24:00Z">
        <w:r>
          <w:rPr>
            <w:rFonts w:hint="eastAsia"/>
            <w:sz w:val="24"/>
            <w:szCs w:val="24"/>
          </w:rPr>
          <w:t>验证</w:t>
        </w:r>
      </w:ins>
    </w:p>
    <w:p w:rsidR="00D2353F" w:rsidRDefault="00D2353F">
      <w:pPr>
        <w:rPr>
          <w:sz w:val="24"/>
          <w:szCs w:val="24"/>
        </w:rPr>
      </w:pPr>
      <w:ins w:id="42" w:author="tony" w:date="2011-07-06T10:24:00Z">
        <w:r>
          <w:rPr>
            <w:rFonts w:hint="eastAsia"/>
            <w:sz w:val="24"/>
            <w:szCs w:val="24"/>
          </w:rPr>
          <w:t>给出一个至少是功能性测试，最好提供性能方面的，辅助你的工作意义。</w:t>
        </w:r>
      </w:ins>
    </w:p>
    <w:p w:rsidR="00977E7E" w:rsidRDefault="00977E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第五章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结论与展望</w:t>
      </w:r>
    </w:p>
    <w:p w:rsidR="00977E7E" w:rsidRDefault="00977E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 </w:t>
      </w:r>
      <w:r w:rsidR="00F9699F">
        <w:rPr>
          <w:rFonts w:hint="eastAsia"/>
          <w:sz w:val="24"/>
          <w:szCs w:val="24"/>
        </w:rPr>
        <w:t xml:space="preserve"> </w:t>
      </w:r>
      <w:del w:id="43" w:author="tony" w:date="2011-07-06T10:24:00Z">
        <w:r w:rsidDel="00D2353F">
          <w:rPr>
            <w:rFonts w:hint="eastAsia"/>
            <w:sz w:val="24"/>
            <w:szCs w:val="24"/>
          </w:rPr>
          <w:delText>本文</w:delText>
        </w:r>
      </w:del>
      <w:r>
        <w:rPr>
          <w:rFonts w:hint="eastAsia"/>
          <w:sz w:val="24"/>
          <w:szCs w:val="24"/>
        </w:rPr>
        <w:t>总结</w:t>
      </w:r>
    </w:p>
    <w:p w:rsidR="00977E7E" w:rsidRDefault="00977E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="00F9699F">
        <w:rPr>
          <w:rFonts w:hint="eastAsia"/>
          <w:sz w:val="24"/>
          <w:szCs w:val="24"/>
        </w:rPr>
        <w:t xml:space="preserve"> </w:t>
      </w:r>
      <w:del w:id="44" w:author="tony" w:date="2011-07-06T10:24:00Z">
        <w:r w:rsidDel="00D2353F">
          <w:rPr>
            <w:rFonts w:hint="eastAsia"/>
            <w:sz w:val="24"/>
            <w:szCs w:val="24"/>
          </w:rPr>
          <w:delText>不足与</w:delText>
        </w:r>
      </w:del>
      <w:r>
        <w:rPr>
          <w:rFonts w:hint="eastAsia"/>
          <w:sz w:val="24"/>
          <w:szCs w:val="24"/>
        </w:rPr>
        <w:t>展望</w:t>
      </w:r>
    </w:p>
    <w:p w:rsidR="00977E7E" w:rsidRDefault="00977E7E">
      <w:pPr>
        <w:rPr>
          <w:sz w:val="24"/>
          <w:szCs w:val="24"/>
        </w:rPr>
      </w:pPr>
    </w:p>
    <w:p w:rsidR="00977E7E" w:rsidRPr="008916DB" w:rsidRDefault="00977E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sectPr w:rsidR="00977E7E" w:rsidRPr="008916DB" w:rsidSect="0098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55A" w:rsidRPr="006D01EE" w:rsidRDefault="0007355A" w:rsidP="00742585">
      <w:pPr>
        <w:rPr>
          <w:rFonts w:ascii="Verdana" w:eastAsia="仿宋_GB2312" w:hAnsi="Verdana"/>
          <w:sz w:val="24"/>
          <w:lang w:eastAsia="en-US"/>
        </w:rPr>
      </w:pPr>
      <w:r>
        <w:separator/>
      </w:r>
    </w:p>
  </w:endnote>
  <w:endnote w:type="continuationSeparator" w:id="0">
    <w:p w:rsidR="0007355A" w:rsidRPr="006D01EE" w:rsidRDefault="0007355A" w:rsidP="00742585">
      <w:pPr>
        <w:rPr>
          <w:rFonts w:ascii="Verdana" w:eastAsia="仿宋_GB2312" w:hAnsi="Verdana"/>
          <w:sz w:val="24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55A" w:rsidRPr="006D01EE" w:rsidRDefault="0007355A" w:rsidP="00742585">
      <w:pPr>
        <w:rPr>
          <w:rFonts w:ascii="Verdana" w:eastAsia="仿宋_GB2312" w:hAnsi="Verdana"/>
          <w:sz w:val="24"/>
          <w:lang w:eastAsia="en-US"/>
        </w:rPr>
      </w:pPr>
      <w:r>
        <w:separator/>
      </w:r>
    </w:p>
  </w:footnote>
  <w:footnote w:type="continuationSeparator" w:id="0">
    <w:p w:rsidR="0007355A" w:rsidRPr="006D01EE" w:rsidRDefault="0007355A" w:rsidP="00742585">
      <w:pPr>
        <w:rPr>
          <w:rFonts w:ascii="Verdana" w:eastAsia="仿宋_GB2312" w:hAnsi="Verdana"/>
          <w:sz w:val="24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585"/>
    <w:rsid w:val="00037397"/>
    <w:rsid w:val="0007355A"/>
    <w:rsid w:val="00183CA2"/>
    <w:rsid w:val="001E6B16"/>
    <w:rsid w:val="002108E0"/>
    <w:rsid w:val="00243672"/>
    <w:rsid w:val="003E70C2"/>
    <w:rsid w:val="0047530C"/>
    <w:rsid w:val="00482056"/>
    <w:rsid w:val="005345FD"/>
    <w:rsid w:val="006265A7"/>
    <w:rsid w:val="00694FB7"/>
    <w:rsid w:val="006A72F1"/>
    <w:rsid w:val="0074094B"/>
    <w:rsid w:val="00742585"/>
    <w:rsid w:val="008916DB"/>
    <w:rsid w:val="008A1FCA"/>
    <w:rsid w:val="00977E7E"/>
    <w:rsid w:val="00986347"/>
    <w:rsid w:val="00B839FE"/>
    <w:rsid w:val="00BA0332"/>
    <w:rsid w:val="00C06A2F"/>
    <w:rsid w:val="00D2353F"/>
    <w:rsid w:val="00D35F3C"/>
    <w:rsid w:val="00D379F7"/>
    <w:rsid w:val="00D432AA"/>
    <w:rsid w:val="00F9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5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35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35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cuisj</dc:creator>
  <cp:keywords/>
  <dc:description/>
  <cp:lastModifiedBy>tony</cp:lastModifiedBy>
  <cp:revision>20</cp:revision>
  <dcterms:created xsi:type="dcterms:W3CDTF">2011-07-03T21:50:00Z</dcterms:created>
  <dcterms:modified xsi:type="dcterms:W3CDTF">2011-07-06T02:25:00Z</dcterms:modified>
</cp:coreProperties>
</file>